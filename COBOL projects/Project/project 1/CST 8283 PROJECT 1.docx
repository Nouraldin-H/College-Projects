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1341A" w14:textId="77777777" w:rsidR="00B31A72" w:rsidRDefault="003415D6">
      <w:pPr>
        <w:rPr>
          <w:rFonts w:ascii="Arial" w:hAnsi="Arial" w:cs="Arial"/>
          <w:sz w:val="24"/>
          <w:szCs w:val="24"/>
        </w:rPr>
      </w:pPr>
      <w:r w:rsidRPr="003415D6">
        <w:rPr>
          <w:rFonts w:ascii="Arial" w:hAnsi="Arial" w:cs="Arial"/>
          <w:sz w:val="24"/>
          <w:szCs w:val="24"/>
        </w:rPr>
        <w:t xml:space="preserve">Your submission </w:t>
      </w:r>
      <w:r>
        <w:rPr>
          <w:rFonts w:ascii="Arial" w:hAnsi="Arial" w:cs="Arial"/>
          <w:sz w:val="24"/>
          <w:szCs w:val="24"/>
        </w:rPr>
        <w:t>must include the following:</w:t>
      </w:r>
    </w:p>
    <w:p w14:paraId="7F78A05C" w14:textId="77777777" w:rsidR="003415D6" w:rsidRPr="00DF32B0" w:rsidRDefault="003415D6" w:rsidP="00062A09">
      <w:pPr>
        <w:pStyle w:val="ListParagraph"/>
        <w:numPr>
          <w:ilvl w:val="0"/>
          <w:numId w:val="1"/>
        </w:numPr>
        <w:rPr>
          <w:rFonts w:ascii="Arial" w:hAnsi="Arial" w:cs="Arial"/>
          <w:sz w:val="24"/>
          <w:szCs w:val="24"/>
        </w:rPr>
      </w:pPr>
      <w:r w:rsidRPr="00DF32B0">
        <w:rPr>
          <w:rFonts w:ascii="Arial" w:hAnsi="Arial" w:cs="Arial"/>
          <w:sz w:val="24"/>
          <w:szCs w:val="24"/>
        </w:rPr>
        <w:t>The listing of your program code (executable form in COBOL);</w:t>
      </w:r>
    </w:p>
    <w:p w14:paraId="51ACDE3C" w14:textId="7F97D896" w:rsidR="003415D6" w:rsidRDefault="003415D6" w:rsidP="003415D6">
      <w:pPr>
        <w:pStyle w:val="ListParagraph"/>
        <w:numPr>
          <w:ilvl w:val="0"/>
          <w:numId w:val="1"/>
        </w:numPr>
        <w:rPr>
          <w:rFonts w:ascii="Arial" w:hAnsi="Arial" w:cs="Arial"/>
          <w:sz w:val="24"/>
          <w:szCs w:val="24"/>
        </w:rPr>
      </w:pPr>
      <w:r>
        <w:rPr>
          <w:rFonts w:ascii="Arial" w:hAnsi="Arial" w:cs="Arial"/>
          <w:sz w:val="24"/>
          <w:szCs w:val="24"/>
        </w:rPr>
        <w:t>A copy of the created files using the test data provided in this document</w:t>
      </w:r>
      <w:del w:id="0" w:author="HESHAM SAADAWI" w:date="2023-05-22T12:08:00Z">
        <w:r w:rsidDel="00B51C15">
          <w:rPr>
            <w:rFonts w:ascii="Arial" w:hAnsi="Arial" w:cs="Arial"/>
            <w:sz w:val="24"/>
            <w:szCs w:val="24"/>
          </w:rPr>
          <w:delText xml:space="preserve"> (</w:delText>
        </w:r>
        <w:r w:rsidDel="0036652B">
          <w:rPr>
            <w:rFonts w:ascii="Arial" w:hAnsi="Arial" w:cs="Arial"/>
            <w:sz w:val="24"/>
            <w:szCs w:val="24"/>
          </w:rPr>
          <w:delText>use the Print function in NOTEPAD WORDPAD or WORD – do not use a copy and paste)</w:delText>
        </w:r>
        <w:r w:rsidDel="00B51C15">
          <w:rPr>
            <w:rFonts w:ascii="Arial" w:hAnsi="Arial" w:cs="Arial"/>
            <w:sz w:val="24"/>
            <w:szCs w:val="24"/>
          </w:rPr>
          <w:delText>;</w:delText>
        </w:r>
      </w:del>
      <w:ins w:id="1" w:author="HESHAM SAADAWI" w:date="2023-05-22T12:08:00Z">
        <w:r w:rsidR="00B51C15">
          <w:rPr>
            <w:rFonts w:ascii="Arial" w:hAnsi="Arial" w:cs="Arial"/>
            <w:sz w:val="24"/>
            <w:szCs w:val="24"/>
          </w:rPr>
          <w:t>.</w:t>
        </w:r>
      </w:ins>
    </w:p>
    <w:p w14:paraId="6FD68487" w14:textId="7EE41F44" w:rsidR="00AD32D2" w:rsidRDefault="00AD32D2" w:rsidP="003415D6">
      <w:pPr>
        <w:pStyle w:val="ListParagraph"/>
        <w:numPr>
          <w:ilvl w:val="0"/>
          <w:numId w:val="1"/>
        </w:numPr>
        <w:rPr>
          <w:rFonts w:ascii="Arial" w:hAnsi="Arial" w:cs="Arial"/>
          <w:sz w:val="24"/>
          <w:szCs w:val="24"/>
        </w:rPr>
      </w:pPr>
      <w:r>
        <w:rPr>
          <w:rFonts w:ascii="Arial" w:hAnsi="Arial" w:cs="Arial"/>
          <w:sz w:val="24"/>
          <w:szCs w:val="24"/>
        </w:rPr>
        <w:t xml:space="preserve">A </w:t>
      </w:r>
      <w:ins w:id="2" w:author="HESHAM SAADAWI" w:date="2023-05-22T12:08:00Z">
        <w:r w:rsidR="00B51C15">
          <w:rPr>
            <w:rFonts w:ascii="Arial" w:hAnsi="Arial" w:cs="Arial"/>
            <w:sz w:val="24"/>
            <w:szCs w:val="24"/>
          </w:rPr>
          <w:t xml:space="preserve">screen </w:t>
        </w:r>
        <w:proofErr w:type="gramStart"/>
        <w:r w:rsidR="00B51C15">
          <w:rPr>
            <w:rFonts w:ascii="Arial" w:hAnsi="Arial" w:cs="Arial"/>
            <w:sz w:val="24"/>
            <w:szCs w:val="24"/>
          </w:rPr>
          <w:t>capture</w:t>
        </w:r>
        <w:proofErr w:type="gramEnd"/>
        <w:r w:rsidR="00B51C15">
          <w:rPr>
            <w:rFonts w:ascii="Arial" w:hAnsi="Arial" w:cs="Arial"/>
            <w:sz w:val="24"/>
            <w:szCs w:val="24"/>
          </w:rPr>
          <w:t xml:space="preserve"> as .pdf </w:t>
        </w:r>
      </w:ins>
      <w:del w:id="3" w:author="HESHAM SAADAWI" w:date="2023-05-22T12:08:00Z">
        <w:r w:rsidDel="00B51C15">
          <w:rPr>
            <w:rFonts w:ascii="Arial" w:hAnsi="Arial" w:cs="Arial"/>
            <w:sz w:val="24"/>
            <w:szCs w:val="24"/>
          </w:rPr>
          <w:delText xml:space="preserve">copy </w:delText>
        </w:r>
      </w:del>
      <w:r>
        <w:rPr>
          <w:rFonts w:ascii="Arial" w:hAnsi="Arial" w:cs="Arial"/>
          <w:sz w:val="24"/>
          <w:szCs w:val="24"/>
        </w:rPr>
        <w:t>of one of the screens from your program execution</w:t>
      </w:r>
    </w:p>
    <w:p w14:paraId="13A71BFE" w14:textId="75274B4C" w:rsidR="003415D6" w:rsidRDefault="003415D6" w:rsidP="003415D6">
      <w:pPr>
        <w:pStyle w:val="ListParagraph"/>
        <w:numPr>
          <w:ilvl w:val="0"/>
          <w:numId w:val="1"/>
        </w:numPr>
        <w:rPr>
          <w:rFonts w:ascii="Arial" w:hAnsi="Arial" w:cs="Arial"/>
          <w:sz w:val="24"/>
          <w:szCs w:val="24"/>
        </w:rPr>
      </w:pPr>
      <w:r>
        <w:rPr>
          <w:rFonts w:ascii="Arial" w:hAnsi="Arial" w:cs="Arial"/>
          <w:sz w:val="24"/>
          <w:szCs w:val="24"/>
        </w:rPr>
        <w:t>Your Function or Hierarchy Charts</w:t>
      </w:r>
      <w:ins w:id="4" w:author="HESHAM SAADAWI" w:date="2023-05-22T12:08:00Z">
        <w:r w:rsidR="00B51C15">
          <w:rPr>
            <w:rFonts w:ascii="Arial" w:hAnsi="Arial" w:cs="Arial"/>
            <w:sz w:val="24"/>
            <w:szCs w:val="24"/>
          </w:rPr>
          <w:t xml:space="preserve"> as pdf files</w:t>
        </w:r>
      </w:ins>
      <w:ins w:id="5" w:author="HESHAM SAADAWI" w:date="2023-05-22T12:09:00Z">
        <w:r w:rsidR="00B51C15">
          <w:rPr>
            <w:rFonts w:ascii="Arial" w:hAnsi="Arial" w:cs="Arial"/>
            <w:sz w:val="24"/>
            <w:szCs w:val="24"/>
          </w:rPr>
          <w:t>.</w:t>
        </w:r>
      </w:ins>
      <w:bookmarkStart w:id="6" w:name="_GoBack"/>
      <w:bookmarkEnd w:id="6"/>
      <w:del w:id="7" w:author="HESHAM SAADAWI" w:date="2023-05-22T12:08:00Z">
        <w:r w:rsidDel="00B51C15">
          <w:rPr>
            <w:rFonts w:ascii="Arial" w:hAnsi="Arial" w:cs="Arial"/>
            <w:sz w:val="24"/>
            <w:szCs w:val="24"/>
          </w:rPr>
          <w:delText>;</w:delText>
        </w:r>
      </w:del>
    </w:p>
    <w:p w14:paraId="0CE996F3" w14:textId="5CF31988" w:rsidR="003415D6" w:rsidRDefault="003415D6" w:rsidP="003415D6">
      <w:pPr>
        <w:pStyle w:val="ListParagraph"/>
        <w:numPr>
          <w:ilvl w:val="0"/>
          <w:numId w:val="1"/>
        </w:numPr>
        <w:rPr>
          <w:rFonts w:ascii="Arial" w:hAnsi="Arial" w:cs="Arial"/>
          <w:sz w:val="24"/>
          <w:szCs w:val="24"/>
        </w:rPr>
      </w:pPr>
      <w:r>
        <w:rPr>
          <w:rFonts w:ascii="Arial" w:hAnsi="Arial" w:cs="Arial"/>
          <w:sz w:val="24"/>
          <w:szCs w:val="24"/>
        </w:rPr>
        <w:t>Your Flowcharts</w:t>
      </w:r>
      <w:ins w:id="8" w:author="HESHAM SAADAWI" w:date="2023-05-22T12:09:00Z">
        <w:r w:rsidR="00B51C15">
          <w:rPr>
            <w:rFonts w:ascii="Arial" w:hAnsi="Arial" w:cs="Arial"/>
            <w:sz w:val="24"/>
            <w:szCs w:val="24"/>
          </w:rPr>
          <w:t xml:space="preserve"> </w:t>
        </w:r>
        <w:r w:rsidR="00B51C15">
          <w:rPr>
            <w:rFonts w:ascii="Arial" w:hAnsi="Arial" w:cs="Arial"/>
            <w:sz w:val="24"/>
            <w:szCs w:val="24"/>
          </w:rPr>
          <w:t>as pdf files</w:t>
        </w:r>
        <w:r w:rsidR="00B51C15">
          <w:rPr>
            <w:rFonts w:ascii="Arial" w:hAnsi="Arial" w:cs="Arial"/>
            <w:sz w:val="24"/>
            <w:szCs w:val="24"/>
          </w:rPr>
          <w:t>.</w:t>
        </w:r>
      </w:ins>
      <w:del w:id="9" w:author="HESHAM SAADAWI" w:date="2023-05-22T12:09:00Z">
        <w:r w:rsidDel="00B51C15">
          <w:rPr>
            <w:rFonts w:ascii="Arial" w:hAnsi="Arial" w:cs="Arial"/>
            <w:sz w:val="24"/>
            <w:szCs w:val="24"/>
          </w:rPr>
          <w:delText>.</w:delText>
        </w:r>
      </w:del>
      <w:r>
        <w:rPr>
          <w:rFonts w:ascii="Arial" w:hAnsi="Arial" w:cs="Arial"/>
          <w:sz w:val="24"/>
          <w:szCs w:val="24"/>
        </w:rPr>
        <w:br/>
      </w:r>
    </w:p>
    <w:p w14:paraId="78509A2D" w14:textId="77777777" w:rsidR="003415D6" w:rsidRDefault="00A82B65" w:rsidP="003415D6">
      <w:pPr>
        <w:rPr>
          <w:rFonts w:ascii="Arial" w:hAnsi="Arial" w:cs="Arial"/>
          <w:sz w:val="24"/>
          <w:szCs w:val="24"/>
        </w:rPr>
      </w:pPr>
      <w:r>
        <w:rPr>
          <w:rFonts w:ascii="Arial" w:hAnsi="Arial" w:cs="Arial"/>
          <w:b/>
          <w:sz w:val="24"/>
          <w:szCs w:val="24"/>
        </w:rPr>
        <w:t>Program R</w:t>
      </w:r>
      <w:r w:rsidR="0034455E">
        <w:rPr>
          <w:rFonts w:ascii="Arial" w:hAnsi="Arial" w:cs="Arial"/>
          <w:b/>
          <w:sz w:val="24"/>
          <w:szCs w:val="24"/>
        </w:rPr>
        <w:t>eq</w:t>
      </w:r>
      <w:r w:rsidR="003415D6" w:rsidRPr="003415D6">
        <w:rPr>
          <w:rFonts w:ascii="Arial" w:hAnsi="Arial" w:cs="Arial"/>
          <w:b/>
          <w:sz w:val="24"/>
          <w:szCs w:val="24"/>
        </w:rPr>
        <w:t>uirements</w:t>
      </w:r>
      <w:r w:rsidR="0034455E">
        <w:rPr>
          <w:rFonts w:ascii="Arial" w:hAnsi="Arial" w:cs="Arial"/>
          <w:b/>
          <w:sz w:val="24"/>
          <w:szCs w:val="24"/>
        </w:rPr>
        <w:br/>
      </w:r>
      <w:r w:rsidR="0034455E">
        <w:rPr>
          <w:rFonts w:ascii="Arial" w:hAnsi="Arial" w:cs="Arial"/>
          <w:sz w:val="24"/>
          <w:szCs w:val="24"/>
        </w:rPr>
        <w:t xml:space="preserve">     A program is required to write Student Records to an external file from the data fields entered at the keyboard.</w:t>
      </w:r>
      <w:r w:rsidR="0034455E">
        <w:rPr>
          <w:rFonts w:ascii="Arial" w:hAnsi="Arial" w:cs="Arial"/>
          <w:sz w:val="24"/>
          <w:szCs w:val="24"/>
        </w:rPr>
        <w:br/>
        <w:t xml:space="preserve">     Three data fields are to be entered at the keyboard which will be the three sequential fields in the record. The structure of the Student Record is given below (</w:t>
      </w:r>
      <w:r>
        <w:rPr>
          <w:rFonts w:ascii="Arial" w:hAnsi="Arial" w:cs="Arial"/>
          <w:sz w:val="24"/>
          <w:szCs w:val="24"/>
        </w:rPr>
        <w:t>see STUDENT RECORD F</w:t>
      </w:r>
      <w:r w:rsidR="0034455E">
        <w:rPr>
          <w:rFonts w:ascii="Arial" w:hAnsi="Arial" w:cs="Arial"/>
          <w:sz w:val="24"/>
          <w:szCs w:val="24"/>
        </w:rPr>
        <w:t>ormat)</w:t>
      </w:r>
      <w:r>
        <w:rPr>
          <w:rFonts w:ascii="Arial" w:hAnsi="Arial" w:cs="Arial"/>
          <w:sz w:val="24"/>
          <w:szCs w:val="24"/>
        </w:rPr>
        <w:t>.</w:t>
      </w:r>
      <w:r w:rsidR="0034455E">
        <w:rPr>
          <w:rFonts w:ascii="Arial" w:hAnsi="Arial" w:cs="Arial"/>
          <w:sz w:val="24"/>
          <w:szCs w:val="24"/>
        </w:rPr>
        <w:br/>
        <w:t xml:space="preserve">     As each data field is entered, it should be preceded by a prompt for that field.</w:t>
      </w:r>
      <w:r w:rsidR="0034455E">
        <w:rPr>
          <w:rFonts w:ascii="Arial" w:hAnsi="Arial" w:cs="Arial"/>
          <w:sz w:val="24"/>
          <w:szCs w:val="24"/>
        </w:rPr>
        <w:br/>
        <w:t xml:space="preserve">     A decision is required as to whether a record is to be entered. Therefore a prompt and response is required. The answer to that prompt will determine whether the process to </w:t>
      </w:r>
      <w:r>
        <w:rPr>
          <w:rFonts w:ascii="Arial" w:hAnsi="Arial" w:cs="Arial"/>
          <w:sz w:val="24"/>
          <w:szCs w:val="24"/>
        </w:rPr>
        <w:t>enter</w:t>
      </w:r>
      <w:r w:rsidR="0034455E">
        <w:rPr>
          <w:rFonts w:ascii="Arial" w:hAnsi="Arial" w:cs="Arial"/>
          <w:sz w:val="24"/>
          <w:szCs w:val="24"/>
        </w:rPr>
        <w:t xml:space="preserve"> data and write the record is to be executed.  (Hint – that prompt and response should be made during the Initialization routine and as the last routine in the mainline).</w:t>
      </w:r>
    </w:p>
    <w:p w14:paraId="4737AF80" w14:textId="356E7032" w:rsidR="00315A14" w:rsidRDefault="00A82B65" w:rsidP="003415D6">
      <w:pPr>
        <w:rPr>
          <w:rFonts w:ascii="Arial" w:hAnsi="Arial" w:cs="Arial"/>
          <w:b/>
          <w:sz w:val="24"/>
          <w:szCs w:val="24"/>
        </w:rPr>
      </w:pPr>
      <w:r>
        <w:rPr>
          <w:rFonts w:ascii="Arial" w:hAnsi="Arial" w:cs="Arial"/>
          <w:b/>
          <w:sz w:val="24"/>
          <w:szCs w:val="24"/>
        </w:rPr>
        <w:t>STUDENT RECORD F</w:t>
      </w:r>
      <w:r w:rsidR="0034455E" w:rsidRPr="0034455E">
        <w:rPr>
          <w:rFonts w:ascii="Arial" w:hAnsi="Arial" w:cs="Arial"/>
          <w:b/>
          <w:sz w:val="24"/>
          <w:szCs w:val="24"/>
        </w:rPr>
        <w:t>ormat</w:t>
      </w:r>
      <w:r w:rsidR="0034455E">
        <w:rPr>
          <w:rFonts w:ascii="Arial" w:hAnsi="Arial" w:cs="Arial"/>
          <w:b/>
          <w:sz w:val="24"/>
          <w:szCs w:val="24"/>
        </w:rPr>
        <w:br/>
      </w:r>
      <w:r w:rsidR="0034455E">
        <w:rPr>
          <w:rFonts w:ascii="Arial" w:hAnsi="Arial" w:cs="Arial"/>
          <w:sz w:val="24"/>
          <w:szCs w:val="24"/>
        </w:rPr>
        <w:t xml:space="preserve">The record format for the Student Record to be written to the file </w:t>
      </w:r>
      <w:r w:rsidR="00AD32D2">
        <w:rPr>
          <w:rFonts w:ascii="Arial" w:hAnsi="Arial" w:cs="Arial"/>
          <w:sz w:val="24"/>
          <w:szCs w:val="24"/>
        </w:rPr>
        <w:t>is described below. Please note that no formatting or editing of the output fields is to be made.</w:t>
      </w:r>
      <w:r w:rsidR="00AD32D2">
        <w:rPr>
          <w:rFonts w:ascii="Arial" w:hAnsi="Arial" w:cs="Arial"/>
          <w:sz w:val="24"/>
          <w:szCs w:val="24"/>
        </w:rPr>
        <w:br/>
        <w:t xml:space="preserve">     Student Number   </w:t>
      </w:r>
      <w:del w:id="10" w:author="HESHAM SAADAWI" w:date="2022-01-27T19:00:00Z">
        <w:r w:rsidR="00AD32D2" w:rsidDel="004F1B98">
          <w:rPr>
            <w:rFonts w:ascii="Arial" w:hAnsi="Arial" w:cs="Arial"/>
            <w:sz w:val="24"/>
            <w:szCs w:val="24"/>
          </w:rPr>
          <w:delText xml:space="preserve">6 </w:delText>
        </w:r>
      </w:del>
      <w:ins w:id="11" w:author="HESHAM SAADAWI" w:date="2022-01-27T19:00:00Z">
        <w:r w:rsidR="004F1B98">
          <w:rPr>
            <w:rFonts w:ascii="Arial" w:hAnsi="Arial" w:cs="Arial"/>
            <w:sz w:val="24"/>
            <w:szCs w:val="24"/>
          </w:rPr>
          <w:t xml:space="preserve">7 </w:t>
        </w:r>
      </w:ins>
      <w:r w:rsidR="00AD32D2">
        <w:rPr>
          <w:rFonts w:ascii="Arial" w:hAnsi="Arial" w:cs="Arial"/>
          <w:sz w:val="24"/>
          <w:szCs w:val="24"/>
        </w:rPr>
        <w:t>bytes numeric</w:t>
      </w:r>
      <w:r w:rsidR="00AD32D2">
        <w:rPr>
          <w:rFonts w:ascii="Arial" w:hAnsi="Arial" w:cs="Arial"/>
          <w:sz w:val="24"/>
          <w:szCs w:val="24"/>
        </w:rPr>
        <w:br/>
        <w:t xml:space="preserve">     Tuition Ow</w:t>
      </w:r>
      <w:r>
        <w:rPr>
          <w:rFonts w:ascii="Arial" w:hAnsi="Arial" w:cs="Arial"/>
          <w:sz w:val="24"/>
          <w:szCs w:val="24"/>
        </w:rPr>
        <w:t xml:space="preserve">ed        </w:t>
      </w:r>
      <w:del w:id="12" w:author="HESHAM SAADAWI" w:date="2022-01-27T19:00:00Z">
        <w:r w:rsidDel="004F1B98">
          <w:rPr>
            <w:rFonts w:ascii="Arial" w:hAnsi="Arial" w:cs="Arial"/>
            <w:sz w:val="24"/>
            <w:szCs w:val="24"/>
          </w:rPr>
          <w:delText xml:space="preserve">6 </w:delText>
        </w:r>
      </w:del>
      <w:ins w:id="13" w:author="HESHAM SAADAWI" w:date="2022-01-27T19:00:00Z">
        <w:r w:rsidR="004F1B98">
          <w:rPr>
            <w:rFonts w:ascii="Arial" w:hAnsi="Arial" w:cs="Arial"/>
            <w:sz w:val="24"/>
            <w:szCs w:val="24"/>
          </w:rPr>
          <w:t xml:space="preserve">5 </w:t>
        </w:r>
      </w:ins>
      <w:r>
        <w:rPr>
          <w:rFonts w:ascii="Arial" w:hAnsi="Arial" w:cs="Arial"/>
          <w:sz w:val="24"/>
          <w:szCs w:val="24"/>
        </w:rPr>
        <w:t>bytes numeric</w:t>
      </w:r>
      <w:r>
        <w:rPr>
          <w:rFonts w:ascii="Arial" w:hAnsi="Arial" w:cs="Arial"/>
          <w:sz w:val="24"/>
          <w:szCs w:val="24"/>
        </w:rPr>
        <w:br/>
        <w:t xml:space="preserve">     </w:t>
      </w:r>
      <w:r w:rsidR="00AD32D2">
        <w:rPr>
          <w:rFonts w:ascii="Arial" w:hAnsi="Arial" w:cs="Arial"/>
          <w:sz w:val="24"/>
          <w:szCs w:val="24"/>
        </w:rPr>
        <w:t xml:space="preserve">Student Name     40 Bytes </w:t>
      </w:r>
      <w:del w:id="14" w:author="HESHAM SAADAWI" w:date="2022-02-11T16:00:00Z">
        <w:r w:rsidR="00AD32D2" w:rsidDel="007F641E">
          <w:rPr>
            <w:rFonts w:ascii="Arial" w:hAnsi="Arial" w:cs="Arial"/>
            <w:sz w:val="24"/>
            <w:szCs w:val="24"/>
          </w:rPr>
          <w:delText>Numeric</w:delText>
        </w:r>
      </w:del>
      <w:ins w:id="15" w:author="HESHAM SAADAWI" w:date="2022-02-11T16:00:00Z">
        <w:r w:rsidR="007F641E">
          <w:rPr>
            <w:rFonts w:ascii="Arial" w:hAnsi="Arial" w:cs="Arial"/>
            <w:sz w:val="24"/>
            <w:szCs w:val="24"/>
          </w:rPr>
          <w:t>Alphanumeric</w:t>
        </w:r>
      </w:ins>
      <w:r w:rsidR="000E1336">
        <w:rPr>
          <w:rFonts w:ascii="Arial" w:hAnsi="Arial" w:cs="Arial"/>
          <w:sz w:val="24"/>
          <w:szCs w:val="24"/>
        </w:rPr>
        <w:br/>
      </w:r>
      <w:r w:rsidR="00AD32D2">
        <w:rPr>
          <w:rFonts w:ascii="Arial" w:hAnsi="Arial" w:cs="Arial"/>
          <w:sz w:val="24"/>
          <w:szCs w:val="24"/>
        </w:rPr>
        <w:br/>
        <w:t xml:space="preserve">When you run the program, you must use the test data provided below in </w:t>
      </w:r>
      <w:r w:rsidR="00AD32D2" w:rsidRPr="00AD32D2">
        <w:rPr>
          <w:rFonts w:ascii="Arial" w:hAnsi="Arial" w:cs="Arial"/>
          <w:b/>
          <w:sz w:val="24"/>
          <w:szCs w:val="24"/>
        </w:rPr>
        <w:t>Test Data</w:t>
      </w:r>
      <w:r w:rsidR="00AD32D2">
        <w:rPr>
          <w:rFonts w:ascii="Arial" w:hAnsi="Arial" w:cs="Arial"/>
          <w:sz w:val="24"/>
          <w:szCs w:val="24"/>
        </w:rPr>
        <w:t xml:space="preserve"> </w:t>
      </w:r>
      <w:r w:rsidR="000E1336">
        <w:rPr>
          <w:rFonts w:ascii="Arial" w:hAnsi="Arial" w:cs="Arial"/>
          <w:sz w:val="24"/>
          <w:szCs w:val="24"/>
        </w:rPr>
        <w:br/>
      </w:r>
      <w:r w:rsidR="000E1336">
        <w:rPr>
          <w:rFonts w:ascii="Arial" w:hAnsi="Arial" w:cs="Arial"/>
          <w:sz w:val="24"/>
          <w:szCs w:val="24"/>
        </w:rPr>
        <w:br/>
        <w:t>Your program code should include meaningful prompts for each of the three data fields to be entered and for the prompt whether a record is to be entered. All data fields should have meaningful names. Refer to the document on Standards in the Hybrid/Online content area in Brightspace.</w:t>
      </w:r>
      <w:r w:rsidR="00315A14">
        <w:rPr>
          <w:rFonts w:ascii="Arial" w:hAnsi="Arial" w:cs="Arial"/>
          <w:sz w:val="24"/>
          <w:szCs w:val="24"/>
        </w:rPr>
        <w:br/>
      </w:r>
    </w:p>
    <w:p w14:paraId="3E54A4C8" w14:textId="77777777" w:rsidR="00315A14" w:rsidRDefault="00315A14">
      <w:pPr>
        <w:rPr>
          <w:rFonts w:ascii="Arial" w:hAnsi="Arial" w:cs="Arial"/>
          <w:b/>
          <w:sz w:val="24"/>
          <w:szCs w:val="24"/>
        </w:rPr>
      </w:pPr>
      <w:r>
        <w:rPr>
          <w:rFonts w:ascii="Arial" w:hAnsi="Arial" w:cs="Arial"/>
          <w:b/>
          <w:sz w:val="24"/>
          <w:szCs w:val="24"/>
        </w:rPr>
        <w:br w:type="page"/>
      </w:r>
    </w:p>
    <w:p w14:paraId="7EA1D844" w14:textId="77777777" w:rsidR="00CD7CFF" w:rsidRDefault="00315A14" w:rsidP="003415D6">
      <w:pPr>
        <w:rPr>
          <w:ins w:id="16" w:author="HESHAM SAADAWI" w:date="2023-05-22T11:28:00Z"/>
          <w:rFonts w:ascii="Arial" w:hAnsi="Arial" w:cs="Arial"/>
          <w:sz w:val="24"/>
          <w:szCs w:val="24"/>
        </w:rPr>
      </w:pPr>
      <w:r>
        <w:rPr>
          <w:rFonts w:ascii="Arial" w:hAnsi="Arial" w:cs="Arial"/>
          <w:b/>
          <w:sz w:val="24"/>
          <w:szCs w:val="24"/>
        </w:rPr>
        <w:lastRenderedPageBreak/>
        <w:br/>
      </w:r>
      <w:r w:rsidR="000E1336" w:rsidRPr="000E1336">
        <w:rPr>
          <w:rFonts w:ascii="Arial" w:hAnsi="Arial" w:cs="Arial"/>
          <w:b/>
          <w:sz w:val="24"/>
          <w:szCs w:val="24"/>
        </w:rPr>
        <w:t>Test Data</w:t>
      </w:r>
      <w:r>
        <w:rPr>
          <w:rFonts w:ascii="Arial" w:hAnsi="Arial" w:cs="Arial"/>
          <w:b/>
          <w:sz w:val="24"/>
          <w:szCs w:val="24"/>
        </w:rPr>
        <w:br/>
      </w:r>
      <w:r>
        <w:rPr>
          <w:rFonts w:ascii="Arial" w:hAnsi="Arial" w:cs="Arial"/>
          <w:sz w:val="24"/>
          <w:szCs w:val="24"/>
        </w:rPr>
        <w:t xml:space="preserve">You must use the test data shown below for the two records to be entered at the keyboard and written to the file. There is to be no editing or formatting of the data to be written to the file. </w:t>
      </w:r>
    </w:p>
    <w:p w14:paraId="7401CCB7" w14:textId="19275E8F" w:rsidR="00CD7CFF" w:rsidRDefault="00CD7CFF" w:rsidP="003415D6">
      <w:pPr>
        <w:rPr>
          <w:ins w:id="17" w:author="HESHAM SAADAWI" w:date="2023-05-22T11:28:00Z"/>
          <w:rFonts w:ascii="Arial" w:hAnsi="Arial" w:cs="Arial"/>
          <w:sz w:val="24"/>
          <w:szCs w:val="24"/>
        </w:rPr>
      </w:pPr>
      <w:ins w:id="18" w:author="HESHAM SAADAWI" w:date="2023-05-22T11:27:00Z">
        <w:r>
          <w:rPr>
            <w:rFonts w:ascii="Arial" w:hAnsi="Arial" w:cs="Arial"/>
            <w:sz w:val="24"/>
            <w:szCs w:val="24"/>
          </w:rPr>
          <w:t xml:space="preserve">Please note that testing data is shown here on multiple lines for readability. </w:t>
        </w:r>
      </w:ins>
      <w:ins w:id="19" w:author="HESHAM SAADAWI" w:date="2023-05-22T11:28:00Z">
        <w:r>
          <w:rPr>
            <w:rFonts w:ascii="Arial" w:hAnsi="Arial" w:cs="Arial"/>
            <w:sz w:val="24"/>
            <w:szCs w:val="24"/>
          </w:rPr>
          <w:t>However</w:t>
        </w:r>
      </w:ins>
      <w:ins w:id="20" w:author="HESHAM SAADAWI" w:date="2023-05-22T11:27:00Z">
        <w:r>
          <w:rPr>
            <w:rFonts w:ascii="Arial" w:hAnsi="Arial" w:cs="Arial"/>
            <w:sz w:val="24"/>
            <w:szCs w:val="24"/>
          </w:rPr>
          <w:t xml:space="preserve">, when written to the output file </w:t>
        </w:r>
      </w:ins>
      <w:ins w:id="21" w:author="HESHAM SAADAWI" w:date="2023-05-22T11:28:00Z">
        <w:r>
          <w:rPr>
            <w:rFonts w:ascii="Arial" w:hAnsi="Arial" w:cs="Arial"/>
            <w:sz w:val="24"/>
            <w:szCs w:val="24"/>
          </w:rPr>
          <w:t xml:space="preserve">a student record would show on one line in the output file. </w:t>
        </w:r>
      </w:ins>
      <w:ins w:id="22" w:author="HESHAM SAADAWI" w:date="2023-05-22T11:47:00Z">
        <w:r w:rsidR="002A10C7">
          <w:rPr>
            <w:rFonts w:ascii="Arial" w:hAnsi="Arial" w:cs="Arial"/>
            <w:sz w:val="24"/>
            <w:szCs w:val="24"/>
          </w:rPr>
          <w:t xml:space="preserve">Also note </w:t>
        </w:r>
      </w:ins>
      <w:ins w:id="23" w:author="HESHAM SAADAWI" w:date="2023-05-22T11:48:00Z">
        <w:r w:rsidR="002A10C7">
          <w:rPr>
            <w:rFonts w:ascii="Arial" w:hAnsi="Arial" w:cs="Arial"/>
            <w:sz w:val="24"/>
            <w:szCs w:val="24"/>
          </w:rPr>
          <w:t xml:space="preserve">that output files are usually not for human browsing. Therefore, no need for white spaces in output files as these takes up space in storage. If </w:t>
        </w:r>
      </w:ins>
      <w:ins w:id="24" w:author="HESHAM SAADAWI" w:date="2023-05-22T11:49:00Z">
        <w:r w:rsidR="002A10C7">
          <w:rPr>
            <w:rFonts w:ascii="Arial" w:hAnsi="Arial" w:cs="Arial"/>
            <w:sz w:val="24"/>
            <w:szCs w:val="24"/>
          </w:rPr>
          <w:t>the output</w:t>
        </w:r>
      </w:ins>
      <w:ins w:id="25" w:author="HESHAM SAADAWI" w:date="2023-05-22T11:48:00Z">
        <w:r w:rsidR="002A10C7">
          <w:rPr>
            <w:rFonts w:ascii="Arial" w:hAnsi="Arial" w:cs="Arial"/>
            <w:sz w:val="24"/>
            <w:szCs w:val="24"/>
          </w:rPr>
          <w:t xml:space="preserve"> </w:t>
        </w:r>
      </w:ins>
      <w:ins w:id="26" w:author="HESHAM SAADAWI" w:date="2023-05-22T11:49:00Z">
        <w:r w:rsidR="002A10C7">
          <w:rPr>
            <w:rFonts w:ascii="Arial" w:hAnsi="Arial" w:cs="Arial"/>
            <w:sz w:val="24"/>
            <w:szCs w:val="24"/>
          </w:rPr>
          <w:t>file is intended for printout as report, white spaces need to be used to make it human readable.</w:t>
        </w:r>
      </w:ins>
    </w:p>
    <w:p w14:paraId="504259FB" w14:textId="21F2A071" w:rsidR="00AD32D2" w:rsidRDefault="00315A14" w:rsidP="003415D6">
      <w:pPr>
        <w:rPr>
          <w:rFonts w:ascii="Arial" w:hAnsi="Arial" w:cs="Arial"/>
          <w:b/>
          <w:sz w:val="24"/>
          <w:szCs w:val="24"/>
        </w:rPr>
      </w:pPr>
      <w:r>
        <w:rPr>
          <w:rFonts w:ascii="Arial" w:hAnsi="Arial" w:cs="Arial"/>
          <w:b/>
          <w:sz w:val="24"/>
          <w:szCs w:val="24"/>
        </w:rPr>
        <w:br/>
      </w:r>
      <w:r w:rsidRPr="00315A14">
        <w:rPr>
          <w:rFonts w:ascii="Arial" w:hAnsi="Arial" w:cs="Arial"/>
          <w:sz w:val="24"/>
          <w:szCs w:val="24"/>
        </w:rPr>
        <w:t>record 1</w:t>
      </w:r>
      <w:r>
        <w:rPr>
          <w:rFonts w:ascii="Arial" w:hAnsi="Arial" w:cs="Arial"/>
          <w:b/>
          <w:sz w:val="24"/>
          <w:szCs w:val="24"/>
        </w:rPr>
        <w:br/>
        <w:t xml:space="preserve">(student </w:t>
      </w:r>
      <w:proofErr w:type="gramStart"/>
      <w:r>
        <w:rPr>
          <w:rFonts w:ascii="Arial" w:hAnsi="Arial" w:cs="Arial"/>
          <w:b/>
          <w:sz w:val="24"/>
          <w:szCs w:val="24"/>
        </w:rPr>
        <w:t xml:space="preserve">number)   </w:t>
      </w:r>
      <w:proofErr w:type="gramEnd"/>
      <w:r>
        <w:rPr>
          <w:rFonts w:ascii="Arial" w:hAnsi="Arial" w:cs="Arial"/>
          <w:b/>
          <w:sz w:val="24"/>
          <w:szCs w:val="24"/>
        </w:rPr>
        <w:t xml:space="preserve">    123456</w:t>
      </w:r>
      <w:ins w:id="27" w:author="HESHAM SAADAWI" w:date="2022-01-27T19:00:00Z">
        <w:r w:rsidR="004F1B98">
          <w:rPr>
            <w:rFonts w:ascii="Arial" w:hAnsi="Arial" w:cs="Arial"/>
            <w:b/>
            <w:sz w:val="24"/>
            <w:szCs w:val="24"/>
          </w:rPr>
          <w:t>7</w:t>
        </w:r>
      </w:ins>
      <w:r>
        <w:rPr>
          <w:rFonts w:ascii="Arial" w:hAnsi="Arial" w:cs="Arial"/>
          <w:b/>
          <w:sz w:val="24"/>
          <w:szCs w:val="24"/>
        </w:rPr>
        <w:br/>
        <w:t>(Tuition owed)            10000</w:t>
      </w:r>
      <w:del w:id="28" w:author="HESHAM SAADAWI" w:date="2022-01-27T19:00:00Z">
        <w:r w:rsidDel="004F1B98">
          <w:rPr>
            <w:rFonts w:ascii="Arial" w:hAnsi="Arial" w:cs="Arial"/>
            <w:b/>
            <w:sz w:val="24"/>
            <w:szCs w:val="24"/>
          </w:rPr>
          <w:delText>0</w:delText>
        </w:r>
      </w:del>
      <w:r>
        <w:rPr>
          <w:rFonts w:ascii="Arial" w:hAnsi="Arial" w:cs="Arial"/>
          <w:b/>
          <w:sz w:val="24"/>
          <w:szCs w:val="24"/>
        </w:rPr>
        <w:br/>
        <w:t>(Student Name)          Smith, Donald</w:t>
      </w:r>
    </w:p>
    <w:p w14:paraId="1C82DD69" w14:textId="77777777" w:rsidR="00315A14" w:rsidRDefault="00315A14" w:rsidP="00315A14">
      <w:pPr>
        <w:rPr>
          <w:rFonts w:ascii="Arial" w:hAnsi="Arial" w:cs="Arial"/>
          <w:b/>
          <w:sz w:val="24"/>
          <w:szCs w:val="24"/>
        </w:rPr>
      </w:pPr>
      <w:r w:rsidRPr="00315A14">
        <w:rPr>
          <w:rFonts w:ascii="Arial" w:hAnsi="Arial" w:cs="Arial"/>
          <w:sz w:val="24"/>
          <w:szCs w:val="24"/>
        </w:rPr>
        <w:t xml:space="preserve">record </w:t>
      </w:r>
      <w:r>
        <w:rPr>
          <w:rFonts w:ascii="Arial" w:hAnsi="Arial" w:cs="Arial"/>
          <w:sz w:val="24"/>
          <w:szCs w:val="24"/>
        </w:rPr>
        <w:t>2</w:t>
      </w:r>
      <w:r>
        <w:rPr>
          <w:rFonts w:ascii="Arial" w:hAnsi="Arial" w:cs="Arial"/>
          <w:b/>
          <w:sz w:val="24"/>
          <w:szCs w:val="24"/>
        </w:rPr>
        <w:br/>
        <w:t>(student number)       123457</w:t>
      </w:r>
      <w:ins w:id="29" w:author="HESHAM SAADAWI" w:date="2022-01-27T19:00:00Z">
        <w:r w:rsidR="004F1B98">
          <w:rPr>
            <w:rFonts w:ascii="Arial" w:hAnsi="Arial" w:cs="Arial"/>
            <w:b/>
            <w:sz w:val="24"/>
            <w:szCs w:val="24"/>
          </w:rPr>
          <w:t>8</w:t>
        </w:r>
      </w:ins>
      <w:r>
        <w:rPr>
          <w:rFonts w:ascii="Arial" w:hAnsi="Arial" w:cs="Arial"/>
          <w:b/>
          <w:sz w:val="24"/>
          <w:szCs w:val="24"/>
        </w:rPr>
        <w:br/>
        <w:t>(Tuition owed)            19000</w:t>
      </w:r>
      <w:del w:id="30" w:author="HESHAM SAADAWI" w:date="2022-01-27T19:00:00Z">
        <w:r w:rsidDel="004F1B98">
          <w:rPr>
            <w:rFonts w:ascii="Arial" w:hAnsi="Arial" w:cs="Arial"/>
            <w:b/>
            <w:sz w:val="24"/>
            <w:szCs w:val="24"/>
          </w:rPr>
          <w:delText>0</w:delText>
        </w:r>
      </w:del>
      <w:r>
        <w:rPr>
          <w:rFonts w:ascii="Arial" w:hAnsi="Arial" w:cs="Arial"/>
          <w:b/>
          <w:sz w:val="24"/>
          <w:szCs w:val="24"/>
        </w:rPr>
        <w:br/>
        <w:t>(Student Name)          Johnson, Herman</w:t>
      </w:r>
    </w:p>
    <w:p w14:paraId="6374B5D9" w14:textId="77777777" w:rsidR="000E1336" w:rsidRDefault="000E1336" w:rsidP="003415D6">
      <w:pPr>
        <w:rPr>
          <w:rFonts w:ascii="Arial" w:hAnsi="Arial" w:cs="Arial"/>
          <w:b/>
          <w:sz w:val="24"/>
          <w:szCs w:val="24"/>
        </w:rPr>
      </w:pPr>
    </w:p>
    <w:p w14:paraId="0F712239" w14:textId="77777777" w:rsidR="000E1336" w:rsidRDefault="000E1336" w:rsidP="003415D6">
      <w:pPr>
        <w:rPr>
          <w:rFonts w:ascii="Arial" w:hAnsi="Arial" w:cs="Arial"/>
          <w:b/>
          <w:sz w:val="24"/>
          <w:szCs w:val="24"/>
        </w:rPr>
      </w:pPr>
    </w:p>
    <w:p w14:paraId="023A96C3" w14:textId="77777777" w:rsidR="000E1336" w:rsidRDefault="000E1336" w:rsidP="003415D6">
      <w:pPr>
        <w:rPr>
          <w:rFonts w:ascii="Arial" w:hAnsi="Arial" w:cs="Arial"/>
          <w:b/>
          <w:sz w:val="24"/>
          <w:szCs w:val="24"/>
        </w:rPr>
      </w:pPr>
    </w:p>
    <w:p w14:paraId="1CB67735" w14:textId="77777777" w:rsidR="000E1336" w:rsidRDefault="000E1336">
      <w:pPr>
        <w:rPr>
          <w:rFonts w:ascii="Arial" w:hAnsi="Arial" w:cs="Arial"/>
          <w:b/>
          <w:sz w:val="24"/>
          <w:szCs w:val="24"/>
        </w:rPr>
      </w:pPr>
      <w:r>
        <w:rPr>
          <w:rFonts w:ascii="Arial" w:hAnsi="Arial" w:cs="Arial"/>
          <w:b/>
          <w:sz w:val="24"/>
          <w:szCs w:val="24"/>
        </w:rPr>
        <w:br w:type="page"/>
      </w:r>
    </w:p>
    <w:p w14:paraId="1F07E0DC" w14:textId="77777777" w:rsidR="000E1336" w:rsidRPr="002D38A5" w:rsidRDefault="000E1336" w:rsidP="000E1336">
      <w:pPr>
        <w:rPr>
          <w:rFonts w:ascii="Arial" w:hAnsi="Arial" w:cs="Arial"/>
          <w:b/>
          <w:sz w:val="28"/>
        </w:rPr>
      </w:pPr>
      <w:r w:rsidRPr="002D38A5">
        <w:rPr>
          <w:rFonts w:ascii="Arial" w:hAnsi="Arial" w:cs="Arial"/>
          <w:b/>
          <w:sz w:val="28"/>
        </w:rPr>
        <w:lastRenderedPageBreak/>
        <w:t>Marking Scheme (as applicable)</w:t>
      </w:r>
    </w:p>
    <w:p w14:paraId="0C4A0FAC" w14:textId="77777777" w:rsidR="000E1336" w:rsidRPr="002D38A5" w:rsidRDefault="000E1336" w:rsidP="000E1336">
      <w:pPr>
        <w:pStyle w:val="Heading3"/>
        <w:rPr>
          <w:rFonts w:ascii="Arial" w:hAnsi="Arial" w:cs="Arial"/>
          <w:b w:val="0"/>
        </w:rPr>
      </w:pPr>
      <w:r w:rsidRPr="002D38A5">
        <w:rPr>
          <w:rFonts w:ascii="Arial" w:hAnsi="Arial" w:cs="Arial"/>
          <w:b w:val="0"/>
        </w:rPr>
        <w:t xml:space="preserve">Refer to Notes Regarding Grading below for specific points that will be checked and influence the marks allocated. </w:t>
      </w:r>
    </w:p>
    <w:p w14:paraId="1047F25C" w14:textId="77777777" w:rsidR="000E1336" w:rsidRPr="002D38A5" w:rsidRDefault="000E1336" w:rsidP="000E1336">
      <w:pPr>
        <w:rPr>
          <w:rFonts w:ascii="Arial" w:hAnsi="Arial" w:cs="Arial"/>
        </w:rPr>
      </w:pPr>
      <w:r>
        <w:rPr>
          <w:rFonts w:ascii="Arial" w:hAnsi="Arial" w:cs="Arial"/>
        </w:rPr>
        <w:br/>
      </w:r>
      <w:r w:rsidRPr="002D38A5">
        <w:rPr>
          <w:rFonts w:ascii="Arial" w:hAnsi="Arial" w:cs="Arial"/>
        </w:rPr>
        <w:t>Output format and content</w:t>
      </w:r>
      <w:r w:rsidRPr="002D38A5">
        <w:rPr>
          <w:rFonts w:ascii="Arial" w:hAnsi="Arial" w:cs="Arial"/>
        </w:rPr>
        <w:tab/>
      </w:r>
      <w:r w:rsidRPr="002D38A5">
        <w:rPr>
          <w:rFonts w:ascii="Arial" w:hAnsi="Arial" w:cs="Arial"/>
        </w:rPr>
        <w:tab/>
        <w:t>___   / 20</w:t>
      </w:r>
      <w:r>
        <w:rPr>
          <w:rFonts w:ascii="Arial" w:hAnsi="Arial" w:cs="Arial"/>
        </w:rPr>
        <w:br/>
      </w:r>
      <w:r w:rsidRPr="002D38A5">
        <w:rPr>
          <w:rFonts w:ascii="Arial" w:hAnsi="Arial" w:cs="Arial"/>
        </w:rPr>
        <w:t>Program listing</w:t>
      </w:r>
      <w:r w:rsidRPr="002D38A5">
        <w:rPr>
          <w:rFonts w:ascii="Arial" w:hAnsi="Arial" w:cs="Arial"/>
        </w:rPr>
        <w:tab/>
      </w:r>
      <w:r w:rsidRPr="002D38A5">
        <w:rPr>
          <w:rFonts w:ascii="Arial" w:hAnsi="Arial" w:cs="Arial"/>
        </w:rPr>
        <w:tab/>
      </w:r>
      <w:r w:rsidRPr="002D38A5">
        <w:rPr>
          <w:rFonts w:ascii="Arial" w:hAnsi="Arial" w:cs="Arial"/>
        </w:rPr>
        <w:tab/>
        <w:t>___   / 50</w:t>
      </w:r>
    </w:p>
    <w:p w14:paraId="332961BB" w14:textId="77777777" w:rsidR="000E1336" w:rsidRPr="002D38A5" w:rsidRDefault="000E1336" w:rsidP="000E1336">
      <w:pPr>
        <w:rPr>
          <w:rFonts w:ascii="Arial" w:hAnsi="Arial" w:cs="Arial"/>
        </w:rPr>
      </w:pPr>
      <w:r w:rsidRPr="002D38A5">
        <w:rPr>
          <w:rFonts w:ascii="Arial" w:hAnsi="Arial" w:cs="Arial"/>
        </w:rPr>
        <w:t xml:space="preserve">Documentation </w:t>
      </w:r>
      <w:r w:rsidRPr="002D38A5">
        <w:rPr>
          <w:rFonts w:ascii="Arial" w:hAnsi="Arial" w:cs="Arial"/>
        </w:rPr>
        <w:tab/>
      </w:r>
      <w:r w:rsidRPr="002D38A5">
        <w:rPr>
          <w:rFonts w:ascii="Arial" w:hAnsi="Arial" w:cs="Arial"/>
        </w:rPr>
        <w:tab/>
      </w:r>
      <w:r w:rsidRPr="002D38A5">
        <w:rPr>
          <w:rFonts w:ascii="Arial" w:hAnsi="Arial" w:cs="Arial"/>
        </w:rPr>
        <w:tab/>
        <w:t>___   / 30</w:t>
      </w:r>
    </w:p>
    <w:p w14:paraId="55970026" w14:textId="77777777" w:rsidR="000E1336" w:rsidRPr="002D38A5" w:rsidRDefault="000E1336" w:rsidP="000E1336">
      <w:pPr>
        <w:rPr>
          <w:rFonts w:ascii="Arial" w:hAnsi="Arial" w:cs="Arial"/>
          <w:b/>
        </w:rPr>
      </w:pPr>
      <w:r w:rsidRPr="002D38A5">
        <w:rPr>
          <w:rFonts w:ascii="Arial" w:hAnsi="Arial" w:cs="Arial"/>
          <w:sz w:val="28"/>
        </w:rPr>
        <w:tab/>
      </w:r>
      <w:r w:rsidRPr="002D38A5">
        <w:rPr>
          <w:rFonts w:ascii="Arial" w:hAnsi="Arial" w:cs="Arial"/>
          <w:sz w:val="28"/>
        </w:rPr>
        <w:tab/>
      </w:r>
      <w:r w:rsidRPr="002D38A5">
        <w:rPr>
          <w:rFonts w:ascii="Arial" w:hAnsi="Arial" w:cs="Arial"/>
          <w:sz w:val="28"/>
        </w:rPr>
        <w:tab/>
      </w:r>
      <w:r w:rsidRPr="002D38A5">
        <w:rPr>
          <w:rFonts w:ascii="Arial" w:hAnsi="Arial" w:cs="Arial"/>
          <w:b/>
        </w:rPr>
        <w:t>TOTAL</w:t>
      </w:r>
      <w:r w:rsidRPr="002D38A5">
        <w:rPr>
          <w:rFonts w:ascii="Arial" w:hAnsi="Arial" w:cs="Arial"/>
          <w:b/>
        </w:rPr>
        <w:tab/>
        <w:t>____   / 100</w:t>
      </w:r>
    </w:p>
    <w:p w14:paraId="1CED9B02" w14:textId="77777777" w:rsidR="000E1336" w:rsidRPr="001E5487" w:rsidRDefault="000E1336" w:rsidP="000E1336">
      <w:pPr>
        <w:rPr>
          <w:rFonts w:ascii="Arial" w:hAnsi="Arial" w:cs="Arial"/>
          <w:b/>
          <w:sz w:val="24"/>
          <w:szCs w:val="24"/>
        </w:rPr>
      </w:pPr>
      <w:r w:rsidRPr="001E5487">
        <w:rPr>
          <w:rFonts w:ascii="Arial" w:hAnsi="Arial" w:cs="Arial"/>
          <w:b/>
          <w:sz w:val="24"/>
          <w:szCs w:val="24"/>
        </w:rPr>
        <w:t xml:space="preserve">Notes Regarding Grading </w:t>
      </w:r>
    </w:p>
    <w:p w14:paraId="6260501A" w14:textId="77777777" w:rsidR="000E1336" w:rsidRPr="001E5487" w:rsidRDefault="000E1336" w:rsidP="000E1336">
      <w:pPr>
        <w:rPr>
          <w:rFonts w:ascii="Arial" w:hAnsi="Arial" w:cs="Arial"/>
          <w:sz w:val="24"/>
          <w:szCs w:val="24"/>
        </w:rPr>
      </w:pPr>
      <w:r w:rsidRPr="001E5487">
        <w:rPr>
          <w:rFonts w:ascii="Arial" w:hAnsi="Arial" w:cs="Arial"/>
          <w:sz w:val="24"/>
          <w:szCs w:val="24"/>
        </w:rPr>
        <w:t xml:space="preserve">The </w:t>
      </w:r>
      <w:r w:rsidRPr="001E5487">
        <w:rPr>
          <w:rFonts w:ascii="Arial" w:hAnsi="Arial" w:cs="Arial"/>
          <w:b/>
          <w:sz w:val="24"/>
          <w:szCs w:val="24"/>
        </w:rPr>
        <w:t>program listing</w:t>
      </w:r>
      <w:r w:rsidRPr="001E5487">
        <w:rPr>
          <w:rFonts w:ascii="Arial" w:hAnsi="Arial" w:cs="Arial"/>
          <w:sz w:val="24"/>
          <w:szCs w:val="24"/>
        </w:rPr>
        <w:t xml:space="preserve"> will be examined primarily for: </w:t>
      </w:r>
    </w:p>
    <w:p w14:paraId="23EDCE03" w14:textId="77777777" w:rsidR="000E1336" w:rsidRPr="001E5487" w:rsidRDefault="000E1336" w:rsidP="000E1336">
      <w:pPr>
        <w:numPr>
          <w:ilvl w:val="0"/>
          <w:numId w:val="2"/>
        </w:num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r w:rsidRPr="001E5487">
        <w:rPr>
          <w:rFonts w:ascii="Arial" w:hAnsi="Arial" w:cs="Arial"/>
          <w:sz w:val="24"/>
          <w:szCs w:val="24"/>
        </w:rPr>
        <w:t xml:space="preserve">relationship to function chart and flowchart; </w:t>
      </w:r>
    </w:p>
    <w:p w14:paraId="75051763" w14:textId="77777777" w:rsidR="000E1336" w:rsidRPr="001E5487" w:rsidRDefault="000E1336" w:rsidP="000E1336">
      <w:pPr>
        <w:numPr>
          <w:ilvl w:val="0"/>
          <w:numId w:val="2"/>
        </w:num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r w:rsidRPr="001E5487">
        <w:rPr>
          <w:rFonts w:ascii="Arial" w:hAnsi="Arial" w:cs="Arial"/>
          <w:sz w:val="24"/>
          <w:szCs w:val="24"/>
        </w:rPr>
        <w:t xml:space="preserve">use of prescribed commands as required by the problem specifications; </w:t>
      </w:r>
    </w:p>
    <w:p w14:paraId="5F5F2A0C" w14:textId="77777777" w:rsidR="000E1336" w:rsidRPr="001E5487" w:rsidRDefault="000E1336" w:rsidP="000E1336">
      <w:pPr>
        <w:numPr>
          <w:ilvl w:val="0"/>
          <w:numId w:val="2"/>
        </w:num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r w:rsidRPr="001E5487">
        <w:rPr>
          <w:rFonts w:ascii="Arial" w:hAnsi="Arial" w:cs="Arial"/>
          <w:sz w:val="24"/>
          <w:szCs w:val="24"/>
        </w:rPr>
        <w:t xml:space="preserve">application of standards and structures; </w:t>
      </w:r>
    </w:p>
    <w:p w14:paraId="60DCFC94" w14:textId="77777777" w:rsidR="000E1336" w:rsidRPr="001E5487" w:rsidRDefault="000E1336" w:rsidP="000E1336">
      <w:pPr>
        <w:numPr>
          <w:ilvl w:val="0"/>
          <w:numId w:val="2"/>
        </w:num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r w:rsidRPr="001E5487">
        <w:rPr>
          <w:rFonts w:ascii="Arial" w:hAnsi="Arial" w:cs="Arial"/>
          <w:sz w:val="24"/>
          <w:szCs w:val="24"/>
        </w:rPr>
        <w:t>use  of proper functional constructs (cohesion and coupling);</w:t>
      </w:r>
    </w:p>
    <w:p w14:paraId="18D29B06" w14:textId="77777777" w:rsidR="000E1336" w:rsidRPr="001E5487" w:rsidRDefault="000E1336" w:rsidP="000E1336">
      <w:pPr>
        <w:numPr>
          <w:ilvl w:val="0"/>
          <w:numId w:val="2"/>
        </w:num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r w:rsidRPr="001E5487">
        <w:rPr>
          <w:rFonts w:ascii="Arial" w:hAnsi="Arial" w:cs="Arial"/>
          <w:sz w:val="24"/>
          <w:szCs w:val="24"/>
        </w:rPr>
        <w:t>use of internal comments;</w:t>
      </w:r>
    </w:p>
    <w:p w14:paraId="6292062D" w14:textId="77777777" w:rsidR="000E1336" w:rsidRPr="001E5487" w:rsidRDefault="000E1336" w:rsidP="000E1336">
      <w:pPr>
        <w:numPr>
          <w:ilvl w:val="0"/>
          <w:numId w:val="2"/>
        </w:num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r w:rsidRPr="001E5487">
        <w:rPr>
          <w:rFonts w:ascii="Arial" w:hAnsi="Arial" w:cs="Arial"/>
          <w:sz w:val="24"/>
          <w:szCs w:val="24"/>
        </w:rPr>
        <w:t>successful compilation and execution.</w:t>
      </w:r>
      <w:r>
        <w:rPr>
          <w:rFonts w:ascii="Arial" w:hAnsi="Arial" w:cs="Arial"/>
          <w:sz w:val="24"/>
          <w:szCs w:val="24"/>
        </w:rPr>
        <w:br/>
      </w:r>
    </w:p>
    <w:p w14:paraId="1703D3C0" w14:textId="77777777" w:rsidR="000E1336" w:rsidRPr="001E5487" w:rsidRDefault="000E1336" w:rsidP="000E1336">
      <w:pPr>
        <w:rPr>
          <w:rFonts w:ascii="Arial" w:hAnsi="Arial" w:cs="Arial"/>
          <w:sz w:val="24"/>
          <w:szCs w:val="24"/>
        </w:rPr>
      </w:pPr>
      <w:r w:rsidRPr="001E5487">
        <w:rPr>
          <w:rFonts w:ascii="Arial" w:hAnsi="Arial" w:cs="Arial"/>
          <w:sz w:val="24"/>
          <w:szCs w:val="24"/>
        </w:rPr>
        <w:t xml:space="preserve">The </w:t>
      </w:r>
      <w:r w:rsidRPr="001E5487">
        <w:rPr>
          <w:rFonts w:ascii="Arial" w:hAnsi="Arial" w:cs="Arial"/>
          <w:b/>
          <w:sz w:val="24"/>
          <w:szCs w:val="24"/>
        </w:rPr>
        <w:t>output reports (hard copy or screen displays if required)</w:t>
      </w:r>
      <w:r w:rsidRPr="001E5487">
        <w:rPr>
          <w:rFonts w:ascii="Arial" w:hAnsi="Arial" w:cs="Arial"/>
          <w:sz w:val="24"/>
          <w:szCs w:val="24"/>
        </w:rPr>
        <w:t xml:space="preserve"> will be examined for accuracy of the output information and the prescribed format as noted in the </w:t>
      </w:r>
      <w:r>
        <w:rPr>
          <w:rFonts w:ascii="Arial" w:hAnsi="Arial" w:cs="Arial"/>
          <w:sz w:val="24"/>
          <w:szCs w:val="24"/>
        </w:rPr>
        <w:t>program requirements (</w:t>
      </w:r>
      <w:r w:rsidRPr="001E5487">
        <w:rPr>
          <w:rFonts w:ascii="Arial" w:hAnsi="Arial" w:cs="Arial"/>
          <w:sz w:val="24"/>
          <w:szCs w:val="24"/>
        </w:rPr>
        <w:t>Output Record Structure</w:t>
      </w:r>
      <w:r>
        <w:rPr>
          <w:rFonts w:ascii="Arial" w:hAnsi="Arial" w:cs="Arial"/>
          <w:sz w:val="24"/>
          <w:szCs w:val="24"/>
        </w:rPr>
        <w:t>)</w:t>
      </w:r>
      <w:r w:rsidRPr="001E5487">
        <w:rPr>
          <w:rFonts w:ascii="Arial" w:hAnsi="Arial" w:cs="Arial"/>
          <w:sz w:val="24"/>
          <w:szCs w:val="24"/>
        </w:rPr>
        <w:t>.</w:t>
      </w:r>
    </w:p>
    <w:p w14:paraId="08DF39B4" w14:textId="77777777" w:rsidR="000E1336" w:rsidRPr="001E5487" w:rsidRDefault="000E1336" w:rsidP="000E1336">
      <w:pPr>
        <w:rPr>
          <w:rFonts w:ascii="Arial" w:hAnsi="Arial" w:cs="Arial"/>
          <w:sz w:val="24"/>
          <w:szCs w:val="24"/>
        </w:rPr>
      </w:pPr>
      <w:r w:rsidRPr="001E5487">
        <w:rPr>
          <w:rFonts w:ascii="Arial" w:hAnsi="Arial" w:cs="Arial"/>
          <w:sz w:val="24"/>
          <w:szCs w:val="24"/>
        </w:rPr>
        <w:t xml:space="preserve">The </w:t>
      </w:r>
      <w:r w:rsidRPr="001E5487">
        <w:rPr>
          <w:rFonts w:ascii="Arial" w:hAnsi="Arial" w:cs="Arial"/>
          <w:b/>
          <w:sz w:val="24"/>
          <w:szCs w:val="24"/>
        </w:rPr>
        <w:t>documentation</w:t>
      </w:r>
      <w:r w:rsidRPr="001E5487">
        <w:rPr>
          <w:rFonts w:ascii="Arial" w:hAnsi="Arial" w:cs="Arial"/>
          <w:sz w:val="24"/>
          <w:szCs w:val="24"/>
        </w:rPr>
        <w:t xml:space="preserve"> will be examined to ensure: </w:t>
      </w:r>
    </w:p>
    <w:p w14:paraId="76B576C5" w14:textId="77777777" w:rsidR="000E1336" w:rsidRPr="00DF32B0" w:rsidRDefault="000E1336" w:rsidP="00DF32B0">
      <w:pPr>
        <w:numPr>
          <w:ilvl w:val="0"/>
          <w:numId w:val="4"/>
        </w:numPr>
        <w:tabs>
          <w:tab w:val="left" w:pos="1440"/>
        </w:tabs>
        <w:overflowPunct w:val="0"/>
        <w:autoSpaceDE w:val="0"/>
        <w:autoSpaceDN w:val="0"/>
        <w:adjustRightInd w:val="0"/>
        <w:spacing w:after="0" w:line="240" w:lineRule="auto"/>
        <w:textAlignment w:val="baseline"/>
        <w:rPr>
          <w:rFonts w:ascii="Arial" w:hAnsi="Arial" w:cs="Arial"/>
          <w:sz w:val="24"/>
          <w:szCs w:val="24"/>
        </w:rPr>
      </w:pPr>
      <w:r w:rsidRPr="00DF32B0">
        <w:rPr>
          <w:rFonts w:ascii="Arial" w:hAnsi="Arial" w:cs="Arial"/>
          <w:sz w:val="24"/>
          <w:szCs w:val="24"/>
        </w:rPr>
        <w:t>proper use of symbols and logical diagrams/narratives (i.e. flowcharts);</w:t>
      </w:r>
    </w:p>
    <w:p w14:paraId="2A9A4F3D" w14:textId="77777777" w:rsidR="000E1336" w:rsidRPr="00DF32B0" w:rsidRDefault="000E1336" w:rsidP="00DF32B0">
      <w:pPr>
        <w:numPr>
          <w:ilvl w:val="0"/>
          <w:numId w:val="4"/>
        </w:numPr>
        <w:tabs>
          <w:tab w:val="left" w:pos="1440"/>
        </w:tabs>
        <w:overflowPunct w:val="0"/>
        <w:autoSpaceDE w:val="0"/>
        <w:autoSpaceDN w:val="0"/>
        <w:adjustRightInd w:val="0"/>
        <w:spacing w:after="0" w:line="240" w:lineRule="auto"/>
        <w:textAlignment w:val="baseline"/>
        <w:rPr>
          <w:rFonts w:ascii="Arial" w:hAnsi="Arial" w:cs="Arial"/>
          <w:sz w:val="24"/>
          <w:szCs w:val="24"/>
        </w:rPr>
      </w:pPr>
      <w:r w:rsidRPr="00DF32B0">
        <w:rPr>
          <w:rFonts w:ascii="Arial" w:hAnsi="Arial" w:cs="Arial"/>
          <w:sz w:val="24"/>
          <w:szCs w:val="24"/>
        </w:rPr>
        <w:t>proper structure and content of  structure/function/hierarchy charts;</w:t>
      </w:r>
    </w:p>
    <w:p w14:paraId="7CDEB1BF" w14:textId="77777777" w:rsidR="00DF32B0" w:rsidRDefault="000E1336" w:rsidP="00DF32B0">
      <w:pPr>
        <w:numPr>
          <w:ilvl w:val="0"/>
          <w:numId w:val="4"/>
        </w:numPr>
        <w:tabs>
          <w:tab w:val="left" w:pos="1440"/>
        </w:tabs>
        <w:overflowPunct w:val="0"/>
        <w:autoSpaceDE w:val="0"/>
        <w:autoSpaceDN w:val="0"/>
        <w:adjustRightInd w:val="0"/>
        <w:spacing w:after="0" w:line="240" w:lineRule="auto"/>
        <w:textAlignment w:val="baseline"/>
        <w:rPr>
          <w:rFonts w:ascii="Arial" w:hAnsi="Arial" w:cs="Arial"/>
          <w:sz w:val="24"/>
          <w:szCs w:val="24"/>
        </w:rPr>
      </w:pPr>
      <w:r w:rsidRPr="00DF32B0">
        <w:rPr>
          <w:rFonts w:ascii="Arial" w:hAnsi="Arial" w:cs="Arial"/>
          <w:sz w:val="24"/>
          <w:szCs w:val="24"/>
        </w:rPr>
        <w:t>clear and accurate report or screen layouts (if required);</w:t>
      </w:r>
    </w:p>
    <w:p w14:paraId="0655DD62" w14:textId="77777777" w:rsidR="00DF32B0" w:rsidRDefault="000E1336" w:rsidP="00DF32B0">
      <w:pPr>
        <w:numPr>
          <w:ilvl w:val="0"/>
          <w:numId w:val="4"/>
        </w:numPr>
        <w:tabs>
          <w:tab w:val="left" w:pos="426"/>
        </w:tabs>
        <w:overflowPunct w:val="0"/>
        <w:autoSpaceDE w:val="0"/>
        <w:autoSpaceDN w:val="0"/>
        <w:adjustRightInd w:val="0"/>
        <w:spacing w:after="0" w:line="240" w:lineRule="auto"/>
        <w:textAlignment w:val="baseline"/>
        <w:rPr>
          <w:rFonts w:ascii="Arial" w:hAnsi="Arial" w:cs="Arial"/>
          <w:sz w:val="24"/>
          <w:szCs w:val="24"/>
        </w:rPr>
      </w:pPr>
      <w:r w:rsidRPr="00DF32B0">
        <w:rPr>
          <w:rFonts w:ascii="Arial" w:hAnsi="Arial" w:cs="Arial"/>
          <w:sz w:val="24"/>
          <w:szCs w:val="24"/>
        </w:rPr>
        <w:t xml:space="preserve">clear description or comments of the program logic; and, relationship to the program code. </w:t>
      </w:r>
    </w:p>
    <w:p w14:paraId="271AA8C8" w14:textId="77777777" w:rsidR="00DF32B0" w:rsidRDefault="00DF32B0" w:rsidP="00DF32B0">
      <w:pPr>
        <w:tabs>
          <w:tab w:val="left" w:pos="426"/>
        </w:tabs>
        <w:overflowPunct w:val="0"/>
        <w:autoSpaceDE w:val="0"/>
        <w:autoSpaceDN w:val="0"/>
        <w:adjustRightInd w:val="0"/>
        <w:spacing w:after="0" w:line="240" w:lineRule="auto"/>
        <w:textAlignment w:val="baseline"/>
        <w:rPr>
          <w:rFonts w:ascii="Arial" w:hAnsi="Arial" w:cs="Arial"/>
          <w:sz w:val="24"/>
          <w:szCs w:val="24"/>
        </w:rPr>
      </w:pPr>
    </w:p>
    <w:p w14:paraId="44C9D2A1" w14:textId="77777777" w:rsidR="000E1336" w:rsidRPr="00DF32B0" w:rsidRDefault="00DF32B0" w:rsidP="00DF32B0">
      <w:pPr>
        <w:tabs>
          <w:tab w:val="left" w:pos="426"/>
        </w:tabs>
        <w:overflowPunct w:val="0"/>
        <w:autoSpaceDE w:val="0"/>
        <w:autoSpaceDN w:val="0"/>
        <w:adjustRightInd w:val="0"/>
        <w:spacing w:after="0" w:line="240" w:lineRule="auto"/>
        <w:textAlignment w:val="baseline"/>
        <w:rPr>
          <w:rFonts w:ascii="Arial" w:hAnsi="Arial" w:cs="Arial"/>
          <w:sz w:val="24"/>
          <w:szCs w:val="24"/>
        </w:rPr>
      </w:pPr>
      <w:r w:rsidRPr="00DF32B0">
        <w:rPr>
          <w:rFonts w:ascii="Arial" w:hAnsi="Arial" w:cs="Arial"/>
          <w:sz w:val="24"/>
          <w:szCs w:val="24"/>
        </w:rPr>
        <w:t>Any violation of the established standards (Standards document in the Hybrid/Online content area of Brightspace) will result in a loss of at least 5 points.</w:t>
      </w:r>
      <w:r w:rsidRPr="00DF32B0">
        <w:rPr>
          <w:rFonts w:ascii="Arial" w:hAnsi="Arial" w:cs="Arial"/>
          <w:sz w:val="24"/>
          <w:szCs w:val="24"/>
        </w:rPr>
        <w:br/>
        <w:t xml:space="preserve">Any discrepancy regarding the grading notes above will result in a loss </w:t>
      </w:r>
      <w:r>
        <w:rPr>
          <w:rFonts w:ascii="Arial" w:hAnsi="Arial" w:cs="Arial"/>
          <w:sz w:val="24"/>
          <w:szCs w:val="24"/>
        </w:rPr>
        <w:t>of at least 5 points.</w:t>
      </w:r>
      <w:r w:rsidR="000E1336" w:rsidRPr="00DF32B0">
        <w:rPr>
          <w:rFonts w:ascii="Arial" w:hAnsi="Arial" w:cs="Arial"/>
          <w:sz w:val="24"/>
          <w:szCs w:val="24"/>
        </w:rPr>
        <w:br/>
      </w:r>
    </w:p>
    <w:sectPr w:rsidR="000E1336" w:rsidRPr="00DF32B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4A35C" w14:textId="77777777" w:rsidR="00C767E3" w:rsidRDefault="00C767E3" w:rsidP="003415D6">
      <w:pPr>
        <w:spacing w:after="0" w:line="240" w:lineRule="auto"/>
      </w:pPr>
      <w:r>
        <w:separator/>
      </w:r>
    </w:p>
  </w:endnote>
  <w:endnote w:type="continuationSeparator" w:id="0">
    <w:p w14:paraId="2133568D" w14:textId="77777777" w:rsidR="00C767E3" w:rsidRDefault="00C767E3" w:rsidP="00341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9D7CB" w14:textId="77777777" w:rsidR="00C767E3" w:rsidRDefault="00C767E3" w:rsidP="003415D6">
      <w:pPr>
        <w:spacing w:after="0" w:line="240" w:lineRule="auto"/>
      </w:pPr>
      <w:r>
        <w:separator/>
      </w:r>
    </w:p>
  </w:footnote>
  <w:footnote w:type="continuationSeparator" w:id="0">
    <w:p w14:paraId="09A91EB8" w14:textId="77777777" w:rsidR="00C767E3" w:rsidRDefault="00C767E3" w:rsidP="00341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CF449" w14:textId="77777777" w:rsidR="003415D6" w:rsidRDefault="003415D6" w:rsidP="003415D6">
    <w:pPr>
      <w:pStyle w:val="Header"/>
      <w:jc w:val="center"/>
    </w:pPr>
    <w:r>
      <w:t>CST</w:t>
    </w:r>
    <w:r w:rsidR="00A82B65">
      <w:t xml:space="preserve"> </w:t>
    </w:r>
    <w:proofErr w:type="gramStart"/>
    <w:r>
      <w:t>8283  B</w:t>
    </w:r>
    <w:r w:rsidR="00DF32B0">
      <w:t>USINESS</w:t>
    </w:r>
    <w:proofErr w:type="gramEnd"/>
    <w:r w:rsidR="00DF32B0">
      <w:t xml:space="preserve"> PROGRAMMING</w:t>
    </w:r>
    <w:r>
      <w:br/>
      <w:t>PROJECT 1</w:t>
    </w:r>
  </w:p>
  <w:p w14:paraId="3DA44A65" w14:textId="77777777" w:rsidR="003415D6" w:rsidRDefault="00341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443B6"/>
    <w:multiLevelType w:val="hybridMultilevel"/>
    <w:tmpl w:val="A94EA4E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B64050"/>
    <w:multiLevelType w:val="hybridMultilevel"/>
    <w:tmpl w:val="439ADC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6D4283"/>
    <w:multiLevelType w:val="multilevel"/>
    <w:tmpl w:val="C3EA920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 w15:restartNumberingAfterBreak="0">
    <w:nsid w:val="7DC83A51"/>
    <w:multiLevelType w:val="multilevel"/>
    <w:tmpl w:val="C3EA920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SHAM SAADAWI">
    <w15:presenceInfo w15:providerId="AD" w15:userId="S-1-5-21-1989483694-326399252-943750798-6746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5D6"/>
    <w:rsid w:val="00030BDC"/>
    <w:rsid w:val="000E1336"/>
    <w:rsid w:val="002A10C7"/>
    <w:rsid w:val="00315A14"/>
    <w:rsid w:val="003415D6"/>
    <w:rsid w:val="0034455E"/>
    <w:rsid w:val="0036652B"/>
    <w:rsid w:val="00380397"/>
    <w:rsid w:val="004F1B98"/>
    <w:rsid w:val="007F641E"/>
    <w:rsid w:val="00845F60"/>
    <w:rsid w:val="00854DDF"/>
    <w:rsid w:val="00A82B65"/>
    <w:rsid w:val="00AD0A48"/>
    <w:rsid w:val="00AD32D2"/>
    <w:rsid w:val="00B31A72"/>
    <w:rsid w:val="00B51C15"/>
    <w:rsid w:val="00C2353A"/>
    <w:rsid w:val="00C767E3"/>
    <w:rsid w:val="00CD7CFF"/>
    <w:rsid w:val="00DF32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9AB1"/>
  <w15:chartTrackingRefBased/>
  <w15:docId w15:val="{B4B6EF8A-5684-40A0-91F1-E98426DF0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0E1336"/>
    <w:pPr>
      <w:keepNext/>
      <w:overflowPunct w:val="0"/>
      <w:autoSpaceDE w:val="0"/>
      <w:autoSpaceDN w:val="0"/>
      <w:adjustRightInd w:val="0"/>
      <w:spacing w:after="0" w:line="240" w:lineRule="auto"/>
      <w:textAlignment w:val="baseline"/>
      <w:outlineLvl w:val="0"/>
    </w:pPr>
    <w:rPr>
      <w:rFonts w:ascii="Times New Roman" w:eastAsia="Times New Roman" w:hAnsi="Times New Roman" w:cs="Times New Roman"/>
      <w:b/>
      <w:sz w:val="28"/>
      <w:szCs w:val="20"/>
    </w:rPr>
  </w:style>
  <w:style w:type="paragraph" w:styleId="Heading3">
    <w:name w:val="heading 3"/>
    <w:basedOn w:val="Normal"/>
    <w:next w:val="Normal"/>
    <w:link w:val="Heading3Char"/>
    <w:qFormat/>
    <w:rsid w:val="000E1336"/>
    <w:pPr>
      <w:keepNext/>
      <w:overflowPunct w:val="0"/>
      <w:autoSpaceDE w:val="0"/>
      <w:autoSpaceDN w:val="0"/>
      <w:adjustRightInd w:val="0"/>
      <w:spacing w:after="0" w:line="240" w:lineRule="auto"/>
      <w:textAlignment w:val="baseline"/>
      <w:outlineLvl w:val="2"/>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1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5D6"/>
  </w:style>
  <w:style w:type="paragraph" w:styleId="Footer">
    <w:name w:val="footer"/>
    <w:basedOn w:val="Normal"/>
    <w:link w:val="FooterChar"/>
    <w:uiPriority w:val="99"/>
    <w:unhideWhenUsed/>
    <w:rsid w:val="00341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5D6"/>
  </w:style>
  <w:style w:type="paragraph" w:styleId="ListParagraph">
    <w:name w:val="List Paragraph"/>
    <w:basedOn w:val="Normal"/>
    <w:uiPriority w:val="34"/>
    <w:qFormat/>
    <w:rsid w:val="003415D6"/>
    <w:pPr>
      <w:ind w:left="720"/>
      <w:contextualSpacing/>
    </w:pPr>
  </w:style>
  <w:style w:type="character" w:customStyle="1" w:styleId="Heading1Char">
    <w:name w:val="Heading 1 Char"/>
    <w:basedOn w:val="DefaultParagraphFont"/>
    <w:link w:val="Heading1"/>
    <w:rsid w:val="000E1336"/>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0E1336"/>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c17edd3-3ed6-40f9-a64d-fb23089f3ca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676F9B2719CE4E85DF3D1F5B3D0166" ma:contentTypeVersion="14" ma:contentTypeDescription="Create a new document." ma:contentTypeScope="" ma:versionID="8dc8e15c21ea6c73611e46467be65fcb">
  <xsd:schema xmlns:xsd="http://www.w3.org/2001/XMLSchema" xmlns:xs="http://www.w3.org/2001/XMLSchema" xmlns:p="http://schemas.microsoft.com/office/2006/metadata/properties" xmlns:ns3="6c17edd3-3ed6-40f9-a64d-fb23089f3ca2" xmlns:ns4="cc913683-bdba-4b74-a0e3-8a330267c61e" targetNamespace="http://schemas.microsoft.com/office/2006/metadata/properties" ma:root="true" ma:fieldsID="a1e9e6bf209ff44769112fea50d8384c" ns3:_="" ns4:_="">
    <xsd:import namespace="6c17edd3-3ed6-40f9-a64d-fb23089f3ca2"/>
    <xsd:import namespace="cc913683-bdba-4b74-a0e3-8a330267c6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17edd3-3ed6-40f9-a64d-fb23089f3c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c913683-bdba-4b74-a0e3-8a330267c61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052383-B511-4059-8F90-6D004EE0605F}">
  <ds:schemaRefs>
    <ds:schemaRef ds:uri="http://schemas.microsoft.com/sharepoint/v3/contenttype/forms"/>
  </ds:schemaRefs>
</ds:datastoreItem>
</file>

<file path=customXml/itemProps2.xml><?xml version="1.0" encoding="utf-8"?>
<ds:datastoreItem xmlns:ds="http://schemas.openxmlformats.org/officeDocument/2006/customXml" ds:itemID="{18540C2A-3BBE-41EE-B9D2-5C585DDAD701}">
  <ds:schemaRefs>
    <ds:schemaRef ds:uri="http://www.w3.org/XML/1998/namespace"/>
    <ds:schemaRef ds:uri="http://schemas.microsoft.com/office/2006/documentManagement/types"/>
    <ds:schemaRef ds:uri="http://schemas.microsoft.com/office/infopath/2007/PartnerControls"/>
    <ds:schemaRef ds:uri="http://purl.org/dc/terms/"/>
    <ds:schemaRef ds:uri="http://purl.org/dc/dcmitype/"/>
    <ds:schemaRef ds:uri="http://purl.org/dc/elements/1.1/"/>
    <ds:schemaRef ds:uri="http://schemas.openxmlformats.org/package/2006/metadata/core-properties"/>
    <ds:schemaRef ds:uri="cc913683-bdba-4b74-a0e3-8a330267c61e"/>
    <ds:schemaRef ds:uri="6c17edd3-3ed6-40f9-a64d-fb23089f3ca2"/>
    <ds:schemaRef ds:uri="http://schemas.microsoft.com/office/2006/metadata/properties"/>
  </ds:schemaRefs>
</ds:datastoreItem>
</file>

<file path=customXml/itemProps3.xml><?xml version="1.0" encoding="utf-8"?>
<ds:datastoreItem xmlns:ds="http://schemas.openxmlformats.org/officeDocument/2006/customXml" ds:itemID="{DBF12C44-7EE0-433C-941B-E9FE02D6DE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17edd3-3ed6-40f9-a64d-fb23089f3ca2"/>
    <ds:schemaRef ds:uri="cc913683-bdba-4b74-a0e3-8a330267c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Sanschagrin</dc:creator>
  <cp:keywords/>
  <dc:description/>
  <cp:lastModifiedBy>HESHAM SAADAWI</cp:lastModifiedBy>
  <cp:revision>3</cp:revision>
  <dcterms:created xsi:type="dcterms:W3CDTF">2023-05-22T15:50:00Z</dcterms:created>
  <dcterms:modified xsi:type="dcterms:W3CDTF">2023-05-22T16:09:00Z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0x01010021676F9B2719CE4E85DF3D1F5B3D0166</vt:lpwstr>
  </property>
</Properties>
</file>